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706F3" w14:textId="1F014123" w:rsidR="006A23D5" w:rsidRDefault="006968BF" w:rsidP="006968BF">
      <w:pPr>
        <w:pStyle w:val="Ttulo1"/>
      </w:pPr>
      <w:r>
        <w:t>Pràctica 1: Web scraping</w:t>
      </w:r>
    </w:p>
    <w:p w14:paraId="0E2C8D2C" w14:textId="5E307FF7" w:rsidR="006968BF" w:rsidRDefault="006968BF" w:rsidP="006968BF"/>
    <w:p w14:paraId="790AFF22" w14:textId="6617A190" w:rsidR="00331939" w:rsidRDefault="00331939" w:rsidP="00331939">
      <w:pPr>
        <w:pStyle w:val="Prrafodelista"/>
        <w:numPr>
          <w:ilvl w:val="0"/>
          <w:numId w:val="1"/>
        </w:numPr>
      </w:pPr>
      <w:r>
        <w:t>Context. Explicar en quin context s'ha recol·lectat la informació. Explicar per què el lloc web triat proporciona aquesta informació.</w:t>
      </w:r>
    </w:p>
    <w:p w14:paraId="35EAB928" w14:textId="0AB9D43B" w:rsidR="00331939" w:rsidRDefault="00331939" w:rsidP="00331939">
      <w:pPr>
        <w:pStyle w:val="Prrafodelista"/>
        <w:numPr>
          <w:ilvl w:val="0"/>
          <w:numId w:val="1"/>
        </w:numPr>
      </w:pPr>
      <w:r>
        <w:t>Definir un títol pel dataset. Triar un títol que sigui descriptiu.</w:t>
      </w:r>
    </w:p>
    <w:p w14:paraId="08CE0C7A" w14:textId="6AD90A49" w:rsidR="00331939" w:rsidRDefault="00331939" w:rsidP="00331939">
      <w:pPr>
        <w:pStyle w:val="Prrafodelista"/>
        <w:numPr>
          <w:ilvl w:val="0"/>
          <w:numId w:val="1"/>
        </w:numPr>
      </w:pPr>
      <w:r>
        <w:t>Descripció del dataset. Desenvolupar una descripció breu del conjunt de dades que s'ha extret (és necessari que aquesta descripció tingui sentit amb el títol triat).</w:t>
      </w:r>
    </w:p>
    <w:p w14:paraId="63C148BC" w14:textId="7F860B2C" w:rsidR="00331939" w:rsidRDefault="00331939" w:rsidP="00331939">
      <w:pPr>
        <w:pStyle w:val="Prrafodelista"/>
        <w:numPr>
          <w:ilvl w:val="0"/>
          <w:numId w:val="1"/>
        </w:numPr>
      </w:pPr>
      <w:r>
        <w:t>Representació gràfica. Presentar un esquema o diagrama que identifiqui el dataset visualment i el projecte escollit.</w:t>
      </w:r>
    </w:p>
    <w:p w14:paraId="091038C8" w14:textId="0FC13B57" w:rsidR="00331939" w:rsidRDefault="00331939" w:rsidP="00331939">
      <w:pPr>
        <w:pStyle w:val="Prrafodelista"/>
        <w:numPr>
          <w:ilvl w:val="0"/>
          <w:numId w:val="1"/>
        </w:numPr>
      </w:pPr>
      <w:r>
        <w:t>Contingut. Explicar els camps que inclou el dataset, el període de temps de les dades i com s'ha recollit.</w:t>
      </w:r>
    </w:p>
    <w:p w14:paraId="4E5EF406" w14:textId="47F8E6DE" w:rsidR="00331939" w:rsidRDefault="00331939" w:rsidP="00331939">
      <w:pPr>
        <w:pStyle w:val="Prrafodelista"/>
        <w:numPr>
          <w:ilvl w:val="0"/>
          <w:numId w:val="1"/>
        </w:numPr>
      </w:pPr>
      <w:r>
        <w:t>Agraïments. Presentar el propietari del conjunt de dades. És necessari incloure cites d'anàlisis anteriors o, en cas de no haver-les, justificar aquesta cerca amb anàlisis similars.</w:t>
      </w:r>
    </w:p>
    <w:p w14:paraId="2BC459D4" w14:textId="305989E3" w:rsidR="00331939" w:rsidRDefault="00331939" w:rsidP="00331939">
      <w:pPr>
        <w:pStyle w:val="Prrafodelista"/>
        <w:numPr>
          <w:ilvl w:val="0"/>
          <w:numId w:val="1"/>
        </w:numPr>
      </w:pPr>
      <w:r>
        <w:t>Inspiració. Explicar per què és interessant aquest conjunt de dades i quines preguntes es pretenen respondre. És necessari comparar amb les anàlisis anteriors presentades a l’apartat 6..</w:t>
      </w:r>
    </w:p>
    <w:p w14:paraId="26B6F714" w14:textId="0BB22B85" w:rsidR="00331939" w:rsidRDefault="00331939" w:rsidP="00331939">
      <w:pPr>
        <w:pStyle w:val="Prrafodelista"/>
        <w:numPr>
          <w:ilvl w:val="0"/>
          <w:numId w:val="1"/>
        </w:numPr>
      </w:pPr>
      <w:r>
        <w:t>Llicència. Seleccionar una d'aquestes llicències pel dataset resultant i explicar el motiu de la seva selecció:</w:t>
      </w:r>
    </w:p>
    <w:p w14:paraId="543184AB" w14:textId="194137EF" w:rsidR="00331939" w:rsidRDefault="00331939" w:rsidP="00331939">
      <w:pPr>
        <w:pStyle w:val="Prrafodelista"/>
        <w:numPr>
          <w:ilvl w:val="0"/>
          <w:numId w:val="2"/>
        </w:numPr>
      </w:pPr>
      <w:r>
        <w:t>Released Under CC0: Public Domain License</w:t>
      </w:r>
    </w:p>
    <w:p w14:paraId="0ABB7C20" w14:textId="181EFA07" w:rsidR="00331939" w:rsidRDefault="00331939" w:rsidP="00331939">
      <w:pPr>
        <w:pStyle w:val="Prrafodelista"/>
        <w:numPr>
          <w:ilvl w:val="0"/>
          <w:numId w:val="2"/>
        </w:numPr>
      </w:pPr>
      <w:r>
        <w:t>Released Under CC BY-NC-SA 4.0 License</w:t>
      </w:r>
    </w:p>
    <w:p w14:paraId="55958F98" w14:textId="505F053E" w:rsidR="00331939" w:rsidRDefault="00331939" w:rsidP="00331939">
      <w:pPr>
        <w:pStyle w:val="Prrafodelista"/>
        <w:numPr>
          <w:ilvl w:val="0"/>
          <w:numId w:val="2"/>
        </w:numPr>
      </w:pPr>
      <w:r>
        <w:t>Released Under CC BY-SA 4.0 License</w:t>
      </w:r>
    </w:p>
    <w:p w14:paraId="65B2AE5B" w14:textId="3AC0A051" w:rsidR="00331939" w:rsidRDefault="00331939" w:rsidP="00331939">
      <w:pPr>
        <w:pStyle w:val="Prrafodelista"/>
        <w:numPr>
          <w:ilvl w:val="0"/>
          <w:numId w:val="2"/>
        </w:numPr>
      </w:pPr>
      <w:r>
        <w:t>Database released under Open Database License, individual contents under Database Contents License</w:t>
      </w:r>
    </w:p>
    <w:p w14:paraId="12D7C7BB" w14:textId="5DF463F2" w:rsidR="00331939" w:rsidRDefault="00331939" w:rsidP="00331939">
      <w:pPr>
        <w:pStyle w:val="Prrafodelista"/>
        <w:numPr>
          <w:ilvl w:val="0"/>
          <w:numId w:val="2"/>
        </w:numPr>
      </w:pPr>
      <w:r>
        <w:t>Other (specified above)</w:t>
      </w:r>
    </w:p>
    <w:p w14:paraId="7B160F45" w14:textId="57926767" w:rsidR="00331939" w:rsidRDefault="00331939" w:rsidP="00331939">
      <w:pPr>
        <w:pStyle w:val="Prrafodelista"/>
        <w:numPr>
          <w:ilvl w:val="0"/>
          <w:numId w:val="2"/>
        </w:numPr>
      </w:pPr>
      <w:r>
        <w:t>Unknown License</w:t>
      </w:r>
    </w:p>
    <w:p w14:paraId="1854CF11" w14:textId="4D25868A" w:rsidR="00331939" w:rsidRDefault="00331939" w:rsidP="00331939">
      <w:pPr>
        <w:pStyle w:val="Prrafodelista"/>
        <w:numPr>
          <w:ilvl w:val="0"/>
          <w:numId w:val="1"/>
        </w:numPr>
      </w:pPr>
      <w:r>
        <w:t>Codi. Adjuntar el codi amb el qual s'ha generat el dataset, preferiblement en Python o, alternativament, en R.</w:t>
      </w:r>
    </w:p>
    <w:p w14:paraId="05A9FC4D" w14:textId="65D3F91A" w:rsidR="006968BF" w:rsidRDefault="00331939" w:rsidP="00331939">
      <w:pPr>
        <w:pStyle w:val="Prrafodelista"/>
        <w:numPr>
          <w:ilvl w:val="0"/>
          <w:numId w:val="1"/>
        </w:numPr>
      </w:pPr>
      <w:r>
        <w:t>Dataset. Publicar el dataset en format CSV a Zenodo (obtenció del DOI) amb una breu descripció.</w:t>
      </w:r>
    </w:p>
    <w:p w14:paraId="10083DA7" w14:textId="180C7D8C" w:rsidR="00575F32" w:rsidRDefault="00575F32" w:rsidP="00575F32"/>
    <w:p w14:paraId="32393190" w14:textId="572F22A6" w:rsidR="00575F32" w:rsidRDefault="00575F32" w:rsidP="00575F32"/>
    <w:tbl>
      <w:tblPr>
        <w:tblStyle w:val="Tablaconcuadrcula1clara-nfasis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75F32" w14:paraId="72CED4CB" w14:textId="77777777" w:rsidTr="00575F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C83889A" w14:textId="0CC3A209" w:rsidR="00575F32" w:rsidRDefault="00575F32" w:rsidP="00575F32">
            <w:r>
              <w:t>Contribucions</w:t>
            </w:r>
          </w:p>
        </w:tc>
        <w:tc>
          <w:tcPr>
            <w:tcW w:w="4247" w:type="dxa"/>
          </w:tcPr>
          <w:p w14:paraId="6D1C53FC" w14:textId="36BF2454" w:rsidR="00575F32" w:rsidRDefault="00575F32" w:rsidP="00575F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Signa</w:t>
            </w:r>
          </w:p>
        </w:tc>
      </w:tr>
      <w:tr w:rsidR="00575F32" w14:paraId="4E15B997" w14:textId="77777777" w:rsidTr="0057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3C65F78" w14:textId="2261AB01" w:rsidR="00575F32" w:rsidRPr="00575F32" w:rsidRDefault="00575F32" w:rsidP="00575F32">
            <w:pPr>
              <w:rPr>
                <w:b w:val="0"/>
                <w:bCs w:val="0"/>
              </w:rPr>
            </w:pPr>
            <w:r w:rsidRPr="00575F32">
              <w:rPr>
                <w:b w:val="0"/>
                <w:bCs w:val="0"/>
              </w:rPr>
              <w:t>Recerca prèvia</w:t>
            </w:r>
          </w:p>
        </w:tc>
        <w:tc>
          <w:tcPr>
            <w:tcW w:w="4247" w:type="dxa"/>
          </w:tcPr>
          <w:p w14:paraId="6C492B79" w14:textId="7A597DB6" w:rsidR="00575F32" w:rsidRDefault="00575F32" w:rsidP="00575F32">
            <w:pPr>
              <w:pStyle w:val="Encabez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 Begoña Felip</w:t>
            </w:r>
            <w:r>
              <w:t xml:space="preserve">, </w:t>
            </w:r>
            <w:r>
              <w:t>Vicenç Pio</w:t>
            </w:r>
          </w:p>
        </w:tc>
      </w:tr>
      <w:tr w:rsidR="00575F32" w14:paraId="0BBE38B5" w14:textId="77777777" w:rsidTr="0057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27DC0C7" w14:textId="1C2080B9" w:rsidR="00575F32" w:rsidRPr="00575F32" w:rsidRDefault="00575F32" w:rsidP="00575F32">
            <w:pPr>
              <w:rPr>
                <w:b w:val="0"/>
                <w:bCs w:val="0"/>
              </w:rPr>
            </w:pPr>
            <w:r w:rsidRPr="00575F32">
              <w:rPr>
                <w:b w:val="0"/>
                <w:bCs w:val="0"/>
              </w:rPr>
              <w:t>Redacció de les respostes</w:t>
            </w:r>
          </w:p>
        </w:tc>
        <w:tc>
          <w:tcPr>
            <w:tcW w:w="4247" w:type="dxa"/>
          </w:tcPr>
          <w:p w14:paraId="1D5973DA" w14:textId="54BF5029" w:rsidR="00575F32" w:rsidRDefault="00575F32" w:rsidP="00575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 Begoña Felip, Vicenç Pio</w:t>
            </w:r>
          </w:p>
        </w:tc>
      </w:tr>
      <w:tr w:rsidR="00575F32" w14:paraId="45C83335" w14:textId="77777777" w:rsidTr="00575F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92A4EA" w14:textId="7A0CAD95" w:rsidR="00575F32" w:rsidRPr="00575F32" w:rsidRDefault="00575F32" w:rsidP="00575F32">
            <w:pPr>
              <w:rPr>
                <w:b w:val="0"/>
                <w:bCs w:val="0"/>
              </w:rPr>
            </w:pPr>
            <w:r w:rsidRPr="00575F32">
              <w:rPr>
                <w:b w:val="0"/>
                <w:bCs w:val="0"/>
              </w:rPr>
              <w:t>Desenvolupament codi</w:t>
            </w:r>
          </w:p>
        </w:tc>
        <w:tc>
          <w:tcPr>
            <w:tcW w:w="4247" w:type="dxa"/>
          </w:tcPr>
          <w:p w14:paraId="34CD5F27" w14:textId="4A73128E" w:rsidR="00575F32" w:rsidRDefault="00575F32" w:rsidP="00575F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Maria Begoña Felip, Vicenç Pio</w:t>
            </w:r>
          </w:p>
        </w:tc>
      </w:tr>
    </w:tbl>
    <w:p w14:paraId="46512321" w14:textId="7DF87FE3" w:rsidR="006D49A7" w:rsidRDefault="006D49A7" w:rsidP="00575F32"/>
    <w:p w14:paraId="414F1ADB" w14:textId="77777777" w:rsidR="006D49A7" w:rsidRDefault="006D49A7">
      <w:r>
        <w:br w:type="page"/>
      </w:r>
    </w:p>
    <w:p w14:paraId="3E23C990" w14:textId="747CCD50" w:rsidR="00575F32" w:rsidRDefault="006D49A7" w:rsidP="006D49A7">
      <w:pPr>
        <w:pStyle w:val="Ttulo2"/>
      </w:pPr>
      <w:r>
        <w:lastRenderedPageBreak/>
        <w:t>Avaluació inicial</w:t>
      </w:r>
    </w:p>
    <w:p w14:paraId="72DD66E7" w14:textId="32C19B0A" w:rsidR="006D49A7" w:rsidRDefault="006D49A7" w:rsidP="006D49A7"/>
    <w:p w14:paraId="1D3E5499" w14:textId="3FB4476E" w:rsidR="006D49A7" w:rsidRDefault="006D49A7" w:rsidP="006D49A7">
      <w:pPr>
        <w:pStyle w:val="Prrafodelista"/>
        <w:numPr>
          <w:ilvl w:val="0"/>
          <w:numId w:val="4"/>
        </w:numPr>
      </w:pPr>
      <w:r>
        <w:t>A</w:t>
      </w:r>
      <w:r>
        <w:t>rxiu robots.tx</w:t>
      </w:r>
      <w:r>
        <w:t>t</w:t>
      </w:r>
    </w:p>
    <w:p w14:paraId="5CC992AF" w14:textId="73DE8D31" w:rsidR="006D49A7" w:rsidRDefault="006D49A7" w:rsidP="006D49A7">
      <w:pPr>
        <w:pStyle w:val="Prrafodelista"/>
        <w:numPr>
          <w:ilvl w:val="0"/>
          <w:numId w:val="4"/>
        </w:numPr>
      </w:pPr>
      <w:r>
        <w:t>M</w:t>
      </w:r>
      <w:r>
        <w:t>apa del lloc web</w:t>
      </w:r>
    </w:p>
    <w:p w14:paraId="334C7EC5" w14:textId="1122B2B6" w:rsidR="006D49A7" w:rsidRDefault="006D49A7" w:rsidP="006D49A7">
      <w:r>
        <w:t xml:space="preserve">He generat el fitxer sitemap.xml amb això: </w:t>
      </w:r>
      <w:r w:rsidRPr="006D49A7">
        <w:t>https://www.xml-sitemaps.com/</w:t>
      </w:r>
    </w:p>
    <w:p w14:paraId="3C0D1F10" w14:textId="7B2EACCE" w:rsidR="006D49A7" w:rsidRDefault="006D49A7" w:rsidP="006D49A7">
      <w:pPr>
        <w:pStyle w:val="Prrafodelista"/>
        <w:numPr>
          <w:ilvl w:val="0"/>
          <w:numId w:val="4"/>
        </w:numPr>
      </w:pPr>
      <w:r>
        <w:t>L</w:t>
      </w:r>
      <w:r>
        <w:t>a seva grandària</w:t>
      </w:r>
    </w:p>
    <w:p w14:paraId="48A85FFC" w14:textId="570C1F34" w:rsidR="006D49A7" w:rsidRDefault="006D49A7" w:rsidP="006D49A7">
      <w:r>
        <w:rPr>
          <w:noProof/>
        </w:rPr>
        <w:drawing>
          <wp:inline distT="0" distB="0" distL="0" distR="0" wp14:anchorId="0715F200" wp14:editId="76190F12">
            <wp:extent cx="5400040" cy="942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7A55" w14:textId="2B70CDEF" w:rsidR="006D49A7" w:rsidRDefault="006D49A7" w:rsidP="006D49A7">
      <w:pPr>
        <w:pStyle w:val="Prrafodelista"/>
        <w:numPr>
          <w:ilvl w:val="0"/>
          <w:numId w:val="4"/>
        </w:numPr>
      </w:pPr>
      <w:r>
        <w:t>L</w:t>
      </w:r>
      <w:r>
        <w:t>a tecnologia emprada</w:t>
      </w:r>
    </w:p>
    <w:p w14:paraId="4865907F" w14:textId="45DA15CF" w:rsidR="006D49A7" w:rsidRPr="006D49A7" w:rsidRDefault="006D49A7" w:rsidP="006D49A7">
      <w:pPr>
        <w:pStyle w:val="Prrafodelista"/>
        <w:numPr>
          <w:ilvl w:val="0"/>
          <w:numId w:val="4"/>
        </w:numPr>
      </w:pPr>
      <w:r>
        <w:t>E</w:t>
      </w:r>
      <w:r>
        <w:t>l propietari del lloc web</w:t>
      </w:r>
    </w:p>
    <w:sectPr w:rsidR="006D49A7" w:rsidRPr="006D49A7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26402" w14:textId="77777777" w:rsidR="00FA7A03" w:rsidRDefault="00FA7A03" w:rsidP="00575F32">
      <w:pPr>
        <w:spacing w:after="0" w:line="240" w:lineRule="auto"/>
      </w:pPr>
      <w:r>
        <w:separator/>
      </w:r>
    </w:p>
  </w:endnote>
  <w:endnote w:type="continuationSeparator" w:id="0">
    <w:p w14:paraId="0097D401" w14:textId="77777777" w:rsidR="00FA7A03" w:rsidRDefault="00FA7A03" w:rsidP="0057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F34AA6" w14:textId="77777777" w:rsidR="00FA7A03" w:rsidRDefault="00FA7A03" w:rsidP="00575F32">
      <w:pPr>
        <w:spacing w:after="0" w:line="240" w:lineRule="auto"/>
      </w:pPr>
      <w:r>
        <w:separator/>
      </w:r>
    </w:p>
  </w:footnote>
  <w:footnote w:type="continuationSeparator" w:id="0">
    <w:p w14:paraId="2D44E29C" w14:textId="77777777" w:rsidR="00FA7A03" w:rsidRDefault="00FA7A03" w:rsidP="00575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2E20FC" w14:textId="4DC6FC90" w:rsidR="00575F32" w:rsidRDefault="00575F32" w:rsidP="00575F32">
    <w:pPr>
      <w:pStyle w:val="Encabezado"/>
      <w:jc w:val="right"/>
    </w:pPr>
    <w:r>
      <w:t>Maria Begoña Felip</w:t>
    </w:r>
  </w:p>
  <w:p w14:paraId="123D7C63" w14:textId="2C316CF8" w:rsidR="00575F32" w:rsidRDefault="00575F32" w:rsidP="00575F32">
    <w:pPr>
      <w:pStyle w:val="Encabezado"/>
      <w:jc w:val="right"/>
    </w:pPr>
    <w:r>
      <w:t>Vicenç Pio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D21F9"/>
    <w:multiLevelType w:val="hybridMultilevel"/>
    <w:tmpl w:val="031478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9D4D6F"/>
    <w:multiLevelType w:val="hybridMultilevel"/>
    <w:tmpl w:val="6B5631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C0284"/>
    <w:multiLevelType w:val="hybridMultilevel"/>
    <w:tmpl w:val="7AA8FE2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A8200AE"/>
    <w:multiLevelType w:val="hybridMultilevel"/>
    <w:tmpl w:val="8C040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8BF"/>
    <w:rsid w:val="00331939"/>
    <w:rsid w:val="00575F32"/>
    <w:rsid w:val="006968BF"/>
    <w:rsid w:val="006A23D5"/>
    <w:rsid w:val="006D49A7"/>
    <w:rsid w:val="00FA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147E65"/>
  <w15:chartTrackingRefBased/>
  <w15:docId w15:val="{4DA31FBE-17AF-4016-B47D-C9B06977C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696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4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68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styleId="Prrafodelista">
    <w:name w:val="List Paragraph"/>
    <w:basedOn w:val="Normal"/>
    <w:uiPriority w:val="34"/>
    <w:qFormat/>
    <w:rsid w:val="0033193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5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5F32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575F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5F32"/>
    <w:rPr>
      <w:lang w:val="ca-ES"/>
    </w:rPr>
  </w:style>
  <w:style w:type="table" w:styleId="Tablaconcuadrcula">
    <w:name w:val="Table Grid"/>
    <w:basedOn w:val="Tablanormal"/>
    <w:uiPriority w:val="39"/>
    <w:rsid w:val="00575F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575F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3">
    <w:name w:val="Plain Table 3"/>
    <w:basedOn w:val="Tablanormal"/>
    <w:uiPriority w:val="43"/>
    <w:rsid w:val="00575F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575F3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575F3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6D4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  <w:style w:type="character" w:styleId="Hipervnculo">
    <w:name w:val="Hyperlink"/>
    <w:basedOn w:val="Fuentedeprrafopredeter"/>
    <w:uiPriority w:val="99"/>
    <w:unhideWhenUsed/>
    <w:rsid w:val="006D49A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4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9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298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Vicenç Pio Badia</dc:creator>
  <cp:keywords/>
  <dc:description/>
  <cp:lastModifiedBy>Vicenç Pio Badia</cp:lastModifiedBy>
  <cp:revision>5</cp:revision>
  <dcterms:created xsi:type="dcterms:W3CDTF">2021-03-18T16:33:00Z</dcterms:created>
  <dcterms:modified xsi:type="dcterms:W3CDTF">2021-03-18T17:14:00Z</dcterms:modified>
</cp:coreProperties>
</file>